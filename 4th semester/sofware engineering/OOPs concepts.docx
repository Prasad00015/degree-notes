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C4C2D" w14:textId="77777777" w:rsidR="00E505EE" w:rsidRPr="00E505EE" w:rsidRDefault="00E505EE" w:rsidP="00E505EE">
      <w:r w:rsidRPr="00E505EE">
        <w:t>OOPs (Object-Oriented Programming System)</w:t>
      </w:r>
    </w:p>
    <w:p w14:paraId="13F32F9E" w14:textId="77777777" w:rsidR="00E505EE" w:rsidRPr="00E505EE" w:rsidRDefault="00E505EE" w:rsidP="00E505EE">
      <w:r w:rsidRPr="00E505EE">
        <w:rPr>
          <w:b/>
          <w:bCs/>
        </w:rPr>
        <w:t>Object</w:t>
      </w:r>
      <w:r w:rsidRPr="00E505EE">
        <w:t> means a real-world entity such as a pen, chair, table, computer, watch, etc. </w:t>
      </w:r>
      <w:r w:rsidRPr="00E505EE">
        <w:rPr>
          <w:b/>
          <w:bCs/>
        </w:rPr>
        <w:t>Object-Oriented Programming</w:t>
      </w:r>
      <w:r w:rsidRPr="00E505EE">
        <w:t> is a methodology or paradigm to design a program using classes and objects. It simplifies software development and maintenance by providing some concepts:</w:t>
      </w:r>
    </w:p>
    <w:p w14:paraId="73768EFF" w14:textId="77777777" w:rsidR="00E505EE" w:rsidRPr="00E505EE" w:rsidRDefault="00E505EE" w:rsidP="00E505EE">
      <w:pPr>
        <w:numPr>
          <w:ilvl w:val="0"/>
          <w:numId w:val="1"/>
        </w:numPr>
      </w:pPr>
      <w:hyperlink r:id="rId5" w:history="1">
        <w:r w:rsidRPr="00E505EE">
          <w:rPr>
            <w:rStyle w:val="Hyperlink"/>
          </w:rPr>
          <w:t>Object</w:t>
        </w:r>
      </w:hyperlink>
    </w:p>
    <w:p w14:paraId="2658BB3C" w14:textId="77777777" w:rsidR="00E505EE" w:rsidRPr="00E505EE" w:rsidRDefault="00E505EE" w:rsidP="00E505EE">
      <w:pPr>
        <w:numPr>
          <w:ilvl w:val="0"/>
          <w:numId w:val="2"/>
        </w:numPr>
      </w:pPr>
      <w:r w:rsidRPr="00E505EE">
        <w:t>Class</w:t>
      </w:r>
    </w:p>
    <w:p w14:paraId="3513A42B" w14:textId="77777777" w:rsidR="00E505EE" w:rsidRPr="00E505EE" w:rsidRDefault="00E505EE" w:rsidP="00E505EE">
      <w:pPr>
        <w:numPr>
          <w:ilvl w:val="0"/>
          <w:numId w:val="3"/>
        </w:numPr>
      </w:pPr>
      <w:hyperlink r:id="rId6" w:history="1">
        <w:r w:rsidRPr="00E505EE">
          <w:rPr>
            <w:rStyle w:val="Hyperlink"/>
          </w:rPr>
          <w:t>Inheritance</w:t>
        </w:r>
      </w:hyperlink>
    </w:p>
    <w:p w14:paraId="4D8DE860" w14:textId="77777777" w:rsidR="00E505EE" w:rsidRPr="00E505EE" w:rsidRDefault="00E505EE" w:rsidP="00E505EE">
      <w:pPr>
        <w:numPr>
          <w:ilvl w:val="0"/>
          <w:numId w:val="4"/>
        </w:numPr>
      </w:pPr>
      <w:hyperlink r:id="rId7" w:history="1">
        <w:r w:rsidRPr="00E505EE">
          <w:rPr>
            <w:rStyle w:val="Hyperlink"/>
          </w:rPr>
          <w:t>Polymorphism</w:t>
        </w:r>
      </w:hyperlink>
    </w:p>
    <w:p w14:paraId="58189426" w14:textId="77777777" w:rsidR="00E505EE" w:rsidRPr="00E505EE" w:rsidRDefault="00E505EE" w:rsidP="00E505EE">
      <w:pPr>
        <w:numPr>
          <w:ilvl w:val="0"/>
          <w:numId w:val="5"/>
        </w:numPr>
      </w:pPr>
      <w:hyperlink r:id="rId8" w:history="1">
        <w:r w:rsidRPr="00E505EE">
          <w:rPr>
            <w:rStyle w:val="Hyperlink"/>
          </w:rPr>
          <w:t>Abstraction</w:t>
        </w:r>
      </w:hyperlink>
    </w:p>
    <w:p w14:paraId="598B9743" w14:textId="46133B36" w:rsidR="00E505EE" w:rsidRPr="00E505EE" w:rsidRDefault="00E505EE" w:rsidP="00307C23">
      <w:pPr>
        <w:numPr>
          <w:ilvl w:val="0"/>
          <w:numId w:val="8"/>
        </w:numPr>
      </w:pPr>
      <w:hyperlink r:id="rId9" w:history="1">
        <w:proofErr w:type="spellStart"/>
        <w:r w:rsidRPr="00E505EE">
          <w:rPr>
            <w:rStyle w:val="Hyperlink"/>
          </w:rPr>
          <w:t>Encapsulation</w:t>
        </w:r>
      </w:hyperlink>
      <w:proofErr w:type="spellEnd"/>
    </w:p>
    <w:p w14:paraId="5B36CCE4" w14:textId="77777777" w:rsidR="00E505EE" w:rsidRPr="00E505EE" w:rsidRDefault="00E505EE" w:rsidP="00E505EE">
      <w:pPr>
        <w:numPr>
          <w:ilvl w:val="0"/>
          <w:numId w:val="9"/>
        </w:numPr>
      </w:pPr>
      <w:r w:rsidRPr="00E505EE">
        <w:t>Association</w:t>
      </w:r>
    </w:p>
    <w:p w14:paraId="605F21B7" w14:textId="77777777" w:rsidR="00E505EE" w:rsidRPr="00E505EE" w:rsidRDefault="00E505EE" w:rsidP="00E505EE">
      <w:pPr>
        <w:numPr>
          <w:ilvl w:val="0"/>
          <w:numId w:val="10"/>
        </w:numPr>
      </w:pPr>
      <w:r w:rsidRPr="00E505EE">
        <w:t>Aggregation</w:t>
      </w:r>
    </w:p>
    <w:p w14:paraId="3C9D4FFC" w14:textId="77777777" w:rsidR="00E505EE" w:rsidRPr="00E505EE" w:rsidRDefault="00E505EE" w:rsidP="00E505EE">
      <w:pPr>
        <w:numPr>
          <w:ilvl w:val="0"/>
          <w:numId w:val="11"/>
        </w:numPr>
      </w:pPr>
      <w:r w:rsidRPr="00E505EE">
        <w:t>Composition</w:t>
      </w:r>
    </w:p>
    <w:p w14:paraId="7A123C9A" w14:textId="5348D2B9" w:rsidR="00E505EE" w:rsidRPr="00E505EE" w:rsidRDefault="00E505EE" w:rsidP="00E505EE">
      <w:pPr>
        <w:rPr>
          <w:ins w:id="0" w:author="Unknown"/>
        </w:rPr>
      </w:pPr>
      <w:r w:rsidRPr="00E505EE">
        <w:drawing>
          <wp:inline distT="0" distB="0" distL="0" distR="0" wp14:anchorId="2BB7EC04" wp14:editId="4B9CA3E8">
            <wp:extent cx="5305425" cy="4086225"/>
            <wp:effectExtent l="0" t="0" r="9525" b="9525"/>
            <wp:docPr id="1648504965" name="Picture 8"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OOPs Concep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4086225"/>
                    </a:xfrm>
                    <a:prstGeom prst="rect">
                      <a:avLst/>
                    </a:prstGeom>
                    <a:noFill/>
                    <a:ln>
                      <a:noFill/>
                    </a:ln>
                  </pic:spPr>
                </pic:pic>
              </a:graphicData>
            </a:graphic>
          </wp:inline>
        </w:drawing>
      </w:r>
    </w:p>
    <w:p w14:paraId="28ABD9C8" w14:textId="77777777" w:rsidR="00E505EE" w:rsidRPr="00E505EE" w:rsidRDefault="00E505EE" w:rsidP="00E505EE">
      <w:r w:rsidRPr="00E505EE">
        <w:t>Object</w:t>
      </w:r>
    </w:p>
    <w:p w14:paraId="63CE8E9E" w14:textId="7DAD1382" w:rsidR="00E505EE" w:rsidRPr="00E505EE" w:rsidRDefault="00E505EE" w:rsidP="00E505EE">
      <w:r w:rsidRPr="00E505EE">
        <w:lastRenderedPageBreak/>
        <w:drawing>
          <wp:inline distT="0" distB="0" distL="0" distR="0" wp14:anchorId="49E62208" wp14:editId="143CDB13">
            <wp:extent cx="3057525" cy="3057525"/>
            <wp:effectExtent l="0" t="0" r="9525" b="9525"/>
            <wp:docPr id="636753717" name="Picture 7"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ava Ob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14:paraId="06422FC0" w14:textId="77777777" w:rsidR="00E505EE" w:rsidRPr="00E505EE" w:rsidRDefault="00E505EE" w:rsidP="00E505EE">
      <w:r w:rsidRPr="00E505EE">
        <w:t xml:space="preserve">Any entity that has state and </w:t>
      </w:r>
      <w:proofErr w:type="spellStart"/>
      <w:r w:rsidRPr="00E505EE">
        <w:t>behavior</w:t>
      </w:r>
      <w:proofErr w:type="spellEnd"/>
      <w:r w:rsidRPr="00E505EE">
        <w:t xml:space="preserve"> is known as an object. For example, a chair, pen, table, keyboard, bike, etc. It can be physical or logical.</w:t>
      </w:r>
    </w:p>
    <w:p w14:paraId="342E7EE4" w14:textId="77777777" w:rsidR="00E505EE" w:rsidRPr="00E505EE" w:rsidRDefault="00E505EE" w:rsidP="00E505EE">
      <w:r w:rsidRPr="00E505EE">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14:paraId="76C6B5C2" w14:textId="77777777" w:rsidR="00E505EE" w:rsidRPr="00E505EE" w:rsidRDefault="00E505EE" w:rsidP="00E505EE">
      <w:r w:rsidRPr="00E505EE">
        <w:rPr>
          <w:b/>
          <w:bCs/>
        </w:rPr>
        <w:t>Example:</w:t>
      </w:r>
      <w:r w:rsidRPr="00E505EE">
        <w:t xml:space="preserve"> A dog is an object because it has states like </w:t>
      </w:r>
      <w:proofErr w:type="spellStart"/>
      <w:r w:rsidRPr="00E505EE">
        <w:t>color</w:t>
      </w:r>
      <w:proofErr w:type="spellEnd"/>
      <w:r w:rsidRPr="00E505EE">
        <w:t xml:space="preserve">, name, breed, etc. as well as </w:t>
      </w:r>
      <w:proofErr w:type="spellStart"/>
      <w:r w:rsidRPr="00E505EE">
        <w:t>behaviors</w:t>
      </w:r>
      <w:proofErr w:type="spellEnd"/>
      <w:r w:rsidRPr="00E505EE">
        <w:t xml:space="preserve"> like wagging the tail, barking, eating, etc.</w:t>
      </w:r>
    </w:p>
    <w:p w14:paraId="4037D7E0" w14:textId="77777777" w:rsidR="00E505EE" w:rsidRPr="00E505EE" w:rsidRDefault="00E505EE" w:rsidP="00E505EE">
      <w:r w:rsidRPr="00E505EE">
        <w:t>Class</w:t>
      </w:r>
    </w:p>
    <w:p w14:paraId="396184B7" w14:textId="77777777" w:rsidR="00E505EE" w:rsidRPr="00E505EE" w:rsidRDefault="00E505EE" w:rsidP="00E505EE">
      <w:r w:rsidRPr="00E505EE">
        <w:rPr>
          <w:i/>
          <w:iCs/>
        </w:rPr>
        <w:t>Collection of objects</w:t>
      </w:r>
      <w:r w:rsidRPr="00E505EE">
        <w:t> is called class. It is a logical entity.</w:t>
      </w:r>
    </w:p>
    <w:p w14:paraId="6D2D403D" w14:textId="77777777" w:rsidR="00E505EE" w:rsidRPr="00E505EE" w:rsidRDefault="00E505EE" w:rsidP="00E505EE">
      <w:r w:rsidRPr="00E505EE">
        <w:t>A class can also be defined as a blueprint from which you can create an individual object. Class doesn't consume any space.</w:t>
      </w:r>
    </w:p>
    <w:p w14:paraId="7C06433E" w14:textId="77777777" w:rsidR="00E505EE" w:rsidRPr="00E505EE" w:rsidRDefault="00E505EE" w:rsidP="00E505EE">
      <w:r w:rsidRPr="00E505EE">
        <w:t>Inheritance</w:t>
      </w:r>
    </w:p>
    <w:p w14:paraId="174E8EB2" w14:textId="77777777" w:rsidR="00E505EE" w:rsidRPr="00E505EE" w:rsidRDefault="00E505EE" w:rsidP="00E505EE">
      <w:r w:rsidRPr="00E505EE">
        <w:rPr>
          <w:i/>
          <w:iCs/>
        </w:rPr>
        <w:t xml:space="preserve">When one object acquires all the properties and </w:t>
      </w:r>
      <w:proofErr w:type="spellStart"/>
      <w:r w:rsidRPr="00E505EE">
        <w:rPr>
          <w:i/>
          <w:iCs/>
        </w:rPr>
        <w:t>behaviors</w:t>
      </w:r>
      <w:proofErr w:type="spellEnd"/>
      <w:r w:rsidRPr="00E505EE">
        <w:rPr>
          <w:i/>
          <w:iCs/>
        </w:rPr>
        <w:t xml:space="preserve"> of a parent object</w:t>
      </w:r>
      <w:r w:rsidRPr="00E505EE">
        <w:t>, it is known as inheritance. It provides code reusability. It is used to achieve runtime polymorphism.</w:t>
      </w:r>
    </w:p>
    <w:p w14:paraId="3BC50F2B" w14:textId="3456301A" w:rsidR="00E505EE" w:rsidRPr="00E505EE" w:rsidRDefault="00E505EE" w:rsidP="00E505EE">
      <w:r w:rsidRPr="00E505EE">
        <w:lastRenderedPageBreak/>
        <w:drawing>
          <wp:inline distT="0" distB="0" distL="0" distR="0" wp14:anchorId="1CB458D0" wp14:editId="626AC00A">
            <wp:extent cx="2381250" cy="2381250"/>
            <wp:effectExtent l="0" t="0" r="0" b="0"/>
            <wp:docPr id="1178322327" name="Picture 6" descr="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lymorphism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11E3A98F" w14:textId="77777777" w:rsidR="00E505EE" w:rsidRPr="00E505EE" w:rsidRDefault="00E505EE" w:rsidP="00E505EE">
      <w:r w:rsidRPr="00E505EE">
        <w:t>Polymorphism</w:t>
      </w:r>
    </w:p>
    <w:p w14:paraId="65EC8A9E" w14:textId="77777777" w:rsidR="00E505EE" w:rsidRPr="00E505EE" w:rsidRDefault="00E505EE" w:rsidP="00E505EE">
      <w:r w:rsidRPr="00E505EE">
        <w:t>If </w:t>
      </w:r>
      <w:r w:rsidRPr="00E505EE">
        <w:rPr>
          <w:i/>
          <w:iCs/>
        </w:rPr>
        <w:t>one task is performed in different ways</w:t>
      </w:r>
      <w:r w:rsidRPr="00E505EE">
        <w:t>, it is known as polymorphism. For example: to convince the customer differently, to draw something, for example, shape, triangle, rectangle, etc.</w:t>
      </w:r>
    </w:p>
    <w:p w14:paraId="3E8ECE07" w14:textId="77777777" w:rsidR="00E505EE" w:rsidRPr="00E505EE" w:rsidRDefault="00E505EE" w:rsidP="00E505EE">
      <w:r w:rsidRPr="00E505EE">
        <w:t>In Java, we use method overloading and method overriding to achieve polymorphism.</w:t>
      </w:r>
    </w:p>
    <w:p w14:paraId="0782BB56" w14:textId="77777777" w:rsidR="00E505EE" w:rsidRPr="00E505EE" w:rsidRDefault="00E505EE" w:rsidP="00E505EE">
      <w:r w:rsidRPr="00E505EE">
        <w:t>Another example can be to speak something; for example, a cat speaks meow, dog barks woof, etc.</w:t>
      </w:r>
    </w:p>
    <w:p w14:paraId="3D598F16" w14:textId="77777777" w:rsidR="00E505EE" w:rsidRPr="00E505EE" w:rsidRDefault="00E505EE" w:rsidP="00E505EE">
      <w:r w:rsidRPr="00E505EE">
        <w:t>Abstraction</w:t>
      </w:r>
    </w:p>
    <w:p w14:paraId="2FD3055A" w14:textId="77777777" w:rsidR="00E505EE" w:rsidRPr="00E505EE" w:rsidRDefault="00E505EE" w:rsidP="00E505EE">
      <w:r w:rsidRPr="00E505EE">
        <w:rPr>
          <w:i/>
          <w:iCs/>
        </w:rPr>
        <w:t>Hiding internal details and showing functionality</w:t>
      </w:r>
      <w:r w:rsidRPr="00E505EE">
        <w:t xml:space="preserve"> is known as abstraction. For </w:t>
      </w:r>
      <w:proofErr w:type="gramStart"/>
      <w:r w:rsidRPr="00E505EE">
        <w:t>example</w:t>
      </w:r>
      <w:proofErr w:type="gramEnd"/>
      <w:r w:rsidRPr="00E505EE">
        <w:t xml:space="preserve"> phone call, we don't know the internal processing.</w:t>
      </w:r>
    </w:p>
    <w:p w14:paraId="4D8116AD" w14:textId="77777777" w:rsidR="00E505EE" w:rsidRPr="00E505EE" w:rsidRDefault="00E505EE" w:rsidP="00E505EE">
      <w:r w:rsidRPr="00E505EE">
        <w:t>In Java, we use abstract class and interface to achieve abstraction.</w:t>
      </w:r>
    </w:p>
    <w:p w14:paraId="6C4FC18A" w14:textId="4F92E18D" w:rsidR="00E505EE" w:rsidRPr="00E505EE" w:rsidRDefault="00E505EE" w:rsidP="00E505EE">
      <w:r w:rsidRPr="00E505EE">
        <w:drawing>
          <wp:inline distT="0" distB="0" distL="0" distR="0" wp14:anchorId="4DBFD71D" wp14:editId="00FB9BC1">
            <wp:extent cx="1905000" cy="952500"/>
            <wp:effectExtent l="0" t="0" r="0" b="0"/>
            <wp:docPr id="1287272253" name="Picture 5"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ncapsulation in Java OOPs Concep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4AC0AB0A" w14:textId="77777777" w:rsidR="00E505EE" w:rsidRPr="00E505EE" w:rsidRDefault="00E505EE" w:rsidP="00E505EE">
      <w:r w:rsidRPr="00E505EE">
        <w:t>Encapsulation</w:t>
      </w:r>
    </w:p>
    <w:p w14:paraId="5C6E8BA7" w14:textId="77777777" w:rsidR="00E505EE" w:rsidRPr="00E505EE" w:rsidRDefault="00E505EE" w:rsidP="00E505EE">
      <w:r w:rsidRPr="00E505EE">
        <w:rPr>
          <w:i/>
          <w:iCs/>
        </w:rPr>
        <w:t>Binding (or wrapping) code and data together into a single unit are known as encapsulation</w:t>
      </w:r>
      <w:r w:rsidRPr="00E505EE">
        <w:t>. For example, a capsule, it is wrapped with different medicines.</w:t>
      </w:r>
    </w:p>
    <w:p w14:paraId="17F06A86" w14:textId="77777777" w:rsidR="00E505EE" w:rsidRPr="00E505EE" w:rsidRDefault="00E505EE" w:rsidP="00E505EE">
      <w:r w:rsidRPr="00E505EE">
        <w:t>A java class is the example of encapsulation. Java bean is the fully encapsulated class because all the data members are private here.</w:t>
      </w:r>
    </w:p>
    <w:p w14:paraId="0C1C439B" w14:textId="77777777" w:rsidR="00E505EE" w:rsidRPr="00E505EE" w:rsidRDefault="00E505EE" w:rsidP="00E505EE">
      <w:r w:rsidRPr="00E505EE">
        <w:t>Association</w:t>
      </w:r>
    </w:p>
    <w:p w14:paraId="335A52A6" w14:textId="77777777" w:rsidR="00E505EE" w:rsidRPr="00E505EE" w:rsidRDefault="00E505EE" w:rsidP="00E505EE">
      <w:r w:rsidRPr="00E505EE">
        <w:t>Association represents the relationship between the objects. Here, one object can be associated with one object or many objects. There can be four types of association between the objects:</w:t>
      </w:r>
    </w:p>
    <w:p w14:paraId="2B216CC5" w14:textId="77777777" w:rsidR="00E505EE" w:rsidRPr="00E505EE" w:rsidRDefault="00E505EE" w:rsidP="00E505EE">
      <w:pPr>
        <w:numPr>
          <w:ilvl w:val="0"/>
          <w:numId w:val="12"/>
        </w:numPr>
      </w:pPr>
      <w:r w:rsidRPr="00E505EE">
        <w:t>One to One</w:t>
      </w:r>
    </w:p>
    <w:p w14:paraId="3C567977" w14:textId="77777777" w:rsidR="00E505EE" w:rsidRPr="00E505EE" w:rsidRDefault="00E505EE" w:rsidP="00E505EE">
      <w:pPr>
        <w:numPr>
          <w:ilvl w:val="0"/>
          <w:numId w:val="13"/>
        </w:numPr>
      </w:pPr>
      <w:r w:rsidRPr="00E505EE">
        <w:t>One to Many</w:t>
      </w:r>
    </w:p>
    <w:p w14:paraId="5C7E9109" w14:textId="77777777" w:rsidR="00E505EE" w:rsidRPr="00E505EE" w:rsidRDefault="00E505EE" w:rsidP="00E505EE">
      <w:pPr>
        <w:numPr>
          <w:ilvl w:val="0"/>
          <w:numId w:val="14"/>
        </w:numPr>
      </w:pPr>
      <w:r w:rsidRPr="00E505EE">
        <w:t>Many to One, and</w:t>
      </w:r>
    </w:p>
    <w:p w14:paraId="7E8EF90E" w14:textId="77777777" w:rsidR="00E505EE" w:rsidRPr="00E505EE" w:rsidRDefault="00E505EE" w:rsidP="00E505EE">
      <w:pPr>
        <w:numPr>
          <w:ilvl w:val="0"/>
          <w:numId w:val="15"/>
        </w:numPr>
      </w:pPr>
      <w:r w:rsidRPr="00E505EE">
        <w:lastRenderedPageBreak/>
        <w:t>Many to Many</w:t>
      </w:r>
    </w:p>
    <w:p w14:paraId="4DF598C7" w14:textId="77777777" w:rsidR="00E505EE" w:rsidRPr="00E505EE" w:rsidRDefault="00E505EE" w:rsidP="00E505EE">
      <w:r w:rsidRPr="00E505EE">
        <w:t xml:space="preserve">Let's understand the relationship with real-time examples. For example, </w:t>
      </w:r>
      <w:proofErr w:type="gramStart"/>
      <w:r w:rsidRPr="00E505EE">
        <w:t>One</w:t>
      </w:r>
      <w:proofErr w:type="gramEnd"/>
      <w:r w:rsidRPr="00E505EE">
        <w:t xml:space="preserve"> country can have one prime minister (one to one), and a prime minister can have many ministers (one to many). Also, many MP's can have one prime minister (many to one), and many ministers can have many departments (many to many).</w:t>
      </w:r>
    </w:p>
    <w:p w14:paraId="61F2EC86" w14:textId="77777777" w:rsidR="00E505EE" w:rsidRPr="00E505EE" w:rsidRDefault="00E505EE" w:rsidP="00E505EE">
      <w:r w:rsidRPr="00E505EE">
        <w:t xml:space="preserve">Association can be </w:t>
      </w:r>
      <w:proofErr w:type="spellStart"/>
      <w:r w:rsidRPr="00E505EE">
        <w:t>undirectional</w:t>
      </w:r>
      <w:proofErr w:type="spellEnd"/>
      <w:r w:rsidRPr="00E505EE">
        <w:t xml:space="preserve"> or bidirectional.</w:t>
      </w:r>
    </w:p>
    <w:p w14:paraId="3F68AF8A" w14:textId="77777777" w:rsidR="00E505EE" w:rsidRPr="00E505EE" w:rsidRDefault="00E505EE" w:rsidP="00E505EE">
      <w:r w:rsidRPr="00E505EE">
        <w:t>Aggregation</w:t>
      </w:r>
    </w:p>
    <w:p w14:paraId="2E231953" w14:textId="77777777" w:rsidR="00E505EE" w:rsidRPr="00E505EE" w:rsidRDefault="00E505EE" w:rsidP="00E505EE">
      <w:r w:rsidRPr="00E505EE">
        <w:t>Aggregation is a way to achieve Association. Aggregation represents the relationship where one object contains other objects as a part of its state. It represents the weak relationship between objects. It is also termed as a </w:t>
      </w:r>
      <w:proofErr w:type="spellStart"/>
      <w:r w:rsidRPr="00E505EE">
        <w:rPr>
          <w:i/>
          <w:iCs/>
        </w:rPr>
        <w:t>has</w:t>
      </w:r>
      <w:proofErr w:type="spellEnd"/>
      <w:r w:rsidRPr="00E505EE">
        <w:rPr>
          <w:i/>
          <w:iCs/>
        </w:rPr>
        <w:t>-a</w:t>
      </w:r>
      <w:r w:rsidRPr="00E505EE">
        <w:t> relationship in Java. Like, inheritance represents the </w:t>
      </w:r>
      <w:r w:rsidRPr="00E505EE">
        <w:rPr>
          <w:i/>
          <w:iCs/>
        </w:rPr>
        <w:t>is-a</w:t>
      </w:r>
      <w:r w:rsidRPr="00E505EE">
        <w:t> relationship. It is another way to reuse objects.</w:t>
      </w:r>
    </w:p>
    <w:p w14:paraId="138F56FA" w14:textId="77777777" w:rsidR="00E505EE" w:rsidRPr="00E505EE" w:rsidRDefault="00E505EE" w:rsidP="00E505EE">
      <w:r w:rsidRPr="00E505EE">
        <w:t>Composition</w:t>
      </w:r>
    </w:p>
    <w:p w14:paraId="7D0875C8" w14:textId="77777777" w:rsidR="00E505EE" w:rsidRPr="00E505EE" w:rsidRDefault="00E505EE" w:rsidP="00E505EE">
      <w:r w:rsidRPr="00E505EE">
        <w:t>The composition is also a way to achieve Association. The composition represents the relationship where one object contains other objects as a part of its state. There is a strong relationship between the containing object and the dependent object. It is the state where containing objects do not have an independent existence. If you delete the parent object, all the child objects will be deleted automatically.</w:t>
      </w:r>
    </w:p>
    <w:p w14:paraId="5AE7B864" w14:textId="77777777" w:rsidR="003C1C19" w:rsidRDefault="003C1C19"/>
    <w:sectPr w:rsidR="003C1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1860"/>
    <w:multiLevelType w:val="multilevel"/>
    <w:tmpl w:val="902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20358"/>
    <w:multiLevelType w:val="multilevel"/>
    <w:tmpl w:val="06C4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274581"/>
    <w:multiLevelType w:val="multilevel"/>
    <w:tmpl w:val="5F76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85633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84038304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7904718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85715836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35438529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05370086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700237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98435415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73959007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85522127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317366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47233512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205927608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6581468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533037095">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EE"/>
    <w:rsid w:val="003C1C19"/>
    <w:rsid w:val="00414D17"/>
    <w:rsid w:val="00E50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6DBD9"/>
  <w15:chartTrackingRefBased/>
  <w15:docId w15:val="{86543BE1-701B-4991-B628-DA1EE564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5EE"/>
    <w:rPr>
      <w:color w:val="0563C1" w:themeColor="hyperlink"/>
      <w:u w:val="single"/>
    </w:rPr>
  </w:style>
  <w:style w:type="character" w:styleId="UnresolvedMention">
    <w:name w:val="Unresolved Mention"/>
    <w:basedOn w:val="DefaultParagraphFont"/>
    <w:uiPriority w:val="99"/>
    <w:semiHidden/>
    <w:unhideWhenUsed/>
    <w:rsid w:val="00E50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342118">
      <w:bodyDiv w:val="1"/>
      <w:marLeft w:val="0"/>
      <w:marRight w:val="0"/>
      <w:marTop w:val="0"/>
      <w:marBottom w:val="0"/>
      <w:divBdr>
        <w:top w:val="none" w:sz="0" w:space="0" w:color="auto"/>
        <w:left w:val="none" w:sz="0" w:space="0" w:color="auto"/>
        <w:bottom w:val="none" w:sz="0" w:space="0" w:color="auto"/>
        <w:right w:val="none" w:sz="0" w:space="0" w:color="auto"/>
      </w:divBdr>
    </w:div>
    <w:div w:id="130963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bstract-class-in-java"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javatpoint.com/runtime-polymorphism-in-java" TargetMode="External"/><Relationship Id="rId12"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11" Type="http://schemas.openxmlformats.org/officeDocument/2006/relationships/image" Target="media/image2.png"/><Relationship Id="rId5" Type="http://schemas.openxmlformats.org/officeDocument/2006/relationships/hyperlink" Target="https://www.javatpoint.com/object-and-class-in-java"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javatpoint.com/encapsu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COUNTER</dc:creator>
  <cp:keywords/>
  <dc:description/>
  <cp:lastModifiedBy>CASH COUNTER</cp:lastModifiedBy>
  <cp:revision>1</cp:revision>
  <dcterms:created xsi:type="dcterms:W3CDTF">2024-11-26T09:45:00Z</dcterms:created>
  <dcterms:modified xsi:type="dcterms:W3CDTF">2024-11-26T09:46:00Z</dcterms:modified>
</cp:coreProperties>
</file>